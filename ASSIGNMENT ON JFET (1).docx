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49E0" w14:textId="4AC24BFB" w:rsidR="00984532" w:rsidRPr="00984532" w:rsidRDefault="00B15443">
      <w:pPr>
        <w:rPr>
          <w:rFonts w:ascii="Arial Black" w:hAnsi="Arial Black"/>
          <w:color w:val="2F5496" w:themeColor="accent1" w:themeShade="BF"/>
          <w:sz w:val="36"/>
          <w:szCs w:val="36"/>
        </w:rPr>
      </w:pPr>
      <w:r w:rsidRPr="00984532">
        <w:rPr>
          <w:color w:val="2F5496" w:themeColor="accent1" w:themeShade="BF"/>
          <w:sz w:val="28"/>
          <w:szCs w:val="32"/>
        </w:rPr>
        <w:t xml:space="preserve">       </w:t>
      </w:r>
      <w:r w:rsidRPr="00984532">
        <w:rPr>
          <w:rFonts w:ascii="Arial Black" w:hAnsi="Arial Black"/>
          <w:color w:val="2F5496" w:themeColor="accent1" w:themeShade="BF"/>
          <w:sz w:val="36"/>
          <w:szCs w:val="36"/>
        </w:rPr>
        <w:t>DEV BHOOMI UTTARAKHAND UNIVERSIT</w:t>
      </w:r>
      <w:r w:rsidR="00984532" w:rsidRPr="00984532">
        <w:rPr>
          <w:rFonts w:ascii="Arial Black" w:hAnsi="Arial Black"/>
          <w:color w:val="2F5496" w:themeColor="accent1" w:themeShade="BF"/>
          <w:sz w:val="36"/>
          <w:szCs w:val="36"/>
        </w:rPr>
        <w:t>Y</w:t>
      </w:r>
    </w:p>
    <w:p w14:paraId="4FC8039F" w14:textId="77777777" w:rsidR="00B15443" w:rsidRPr="00984532" w:rsidRDefault="00B15443" w:rsidP="00E4189F">
      <w:pPr>
        <w:jc w:val="center"/>
        <w:rPr>
          <w:sz w:val="28"/>
          <w:szCs w:val="32"/>
        </w:rPr>
      </w:pPr>
    </w:p>
    <w:p w14:paraId="34ADDD12" w14:textId="0E033E4E" w:rsidR="00B15443" w:rsidRPr="00984532" w:rsidRDefault="00B15443" w:rsidP="00E4189F">
      <w:pPr>
        <w:jc w:val="center"/>
        <w:rPr>
          <w:rFonts w:ascii="Arial Black" w:hAnsi="Arial Black"/>
          <w:color w:val="595959" w:themeColor="text1" w:themeTint="A6"/>
          <w:sz w:val="40"/>
          <w:szCs w:val="40"/>
        </w:rPr>
      </w:pPr>
      <w:r w:rsidRPr="00984532">
        <w:rPr>
          <w:rFonts w:ascii="Arial Black" w:hAnsi="Arial Black"/>
          <w:color w:val="595959" w:themeColor="text1" w:themeTint="A6"/>
          <w:sz w:val="40"/>
          <w:szCs w:val="40"/>
        </w:rPr>
        <w:t xml:space="preserve">ASSIGNMENT ON </w:t>
      </w:r>
      <w:proofErr w:type="gramStart"/>
      <w:r w:rsidR="00F05DA2">
        <w:rPr>
          <w:rFonts w:ascii="Arial Black" w:hAnsi="Arial Black"/>
          <w:color w:val="595959" w:themeColor="text1" w:themeTint="A6"/>
          <w:sz w:val="40"/>
          <w:szCs w:val="40"/>
        </w:rPr>
        <w:t>J</w:t>
      </w:r>
      <w:r w:rsidRPr="00984532">
        <w:rPr>
          <w:rFonts w:ascii="Arial Black" w:hAnsi="Arial Black"/>
          <w:color w:val="595959" w:themeColor="text1" w:themeTint="A6"/>
          <w:sz w:val="40"/>
          <w:szCs w:val="40"/>
        </w:rPr>
        <w:t>FE</w:t>
      </w:r>
      <w:r w:rsidR="00880682">
        <w:rPr>
          <w:rFonts w:ascii="Arial Black" w:hAnsi="Arial Black"/>
          <w:color w:val="595959" w:themeColor="text1" w:themeTint="A6"/>
          <w:sz w:val="40"/>
          <w:szCs w:val="40"/>
        </w:rPr>
        <w:t>T</w:t>
      </w:r>
      <w:r w:rsidRPr="00984532">
        <w:rPr>
          <w:rFonts w:ascii="Arial Black" w:hAnsi="Arial Black"/>
          <w:color w:val="595959" w:themeColor="text1" w:themeTint="A6"/>
          <w:sz w:val="40"/>
          <w:szCs w:val="40"/>
        </w:rPr>
        <w:t>(</w:t>
      </w:r>
      <w:proofErr w:type="gramEnd"/>
      <w:r w:rsidR="00880682">
        <w:rPr>
          <w:rFonts w:ascii="Arial Black" w:hAnsi="Arial Black"/>
          <w:color w:val="595959" w:themeColor="text1" w:themeTint="A6"/>
          <w:sz w:val="40"/>
          <w:szCs w:val="40"/>
        </w:rPr>
        <w:t xml:space="preserve">JUNCTION </w:t>
      </w:r>
      <w:r w:rsidRPr="00984532">
        <w:rPr>
          <w:rFonts w:ascii="Arial Black" w:hAnsi="Arial Black"/>
          <w:color w:val="595959" w:themeColor="text1" w:themeTint="A6"/>
          <w:sz w:val="40"/>
          <w:szCs w:val="40"/>
        </w:rPr>
        <w:t>FIELD EFFECT</w:t>
      </w:r>
      <w:r w:rsidR="00CA5597">
        <w:rPr>
          <w:rFonts w:ascii="Arial Black" w:hAnsi="Arial Black"/>
          <w:color w:val="595959" w:themeColor="text1" w:themeTint="A6"/>
          <w:sz w:val="40"/>
          <w:szCs w:val="40"/>
        </w:rPr>
        <w:t xml:space="preserve"> </w:t>
      </w:r>
      <w:r w:rsidRPr="00984532">
        <w:rPr>
          <w:rFonts w:ascii="Arial Black" w:hAnsi="Arial Black"/>
          <w:color w:val="595959" w:themeColor="text1" w:themeTint="A6"/>
          <w:sz w:val="40"/>
          <w:szCs w:val="40"/>
        </w:rPr>
        <w:t>TRANSISTOR)</w:t>
      </w:r>
    </w:p>
    <w:p w14:paraId="71C80966" w14:textId="79A7D2F3" w:rsidR="00CA5597" w:rsidRDefault="00CA5597" w:rsidP="00984532">
      <w:pPr>
        <w:rPr>
          <w:rFonts w:ascii="Arial" w:hAnsi="Arial" w:cs="Arial"/>
          <w:sz w:val="44"/>
          <w:szCs w:val="44"/>
        </w:rPr>
      </w:pPr>
    </w:p>
    <w:p w14:paraId="72F94078" w14:textId="5BA5B68A" w:rsidR="00984532" w:rsidRDefault="00984532" w:rsidP="00D81103">
      <w:pPr>
        <w:jc w:val="center"/>
        <w:rPr>
          <w:rFonts w:ascii="Arial" w:hAnsi="Arial" w:cs="Arial"/>
          <w:sz w:val="44"/>
          <w:szCs w:val="44"/>
        </w:rPr>
      </w:pPr>
    </w:p>
    <w:p w14:paraId="1B5C297E" w14:textId="77777777" w:rsidR="001032C7" w:rsidRDefault="001032C7" w:rsidP="00D81103">
      <w:pPr>
        <w:jc w:val="center"/>
        <w:rPr>
          <w:rFonts w:ascii="Arial" w:hAnsi="Arial" w:cs="Arial"/>
          <w:sz w:val="44"/>
          <w:szCs w:val="44"/>
        </w:rPr>
      </w:pPr>
    </w:p>
    <w:p w14:paraId="315BD66A" w14:textId="77777777" w:rsidR="001032C7" w:rsidRPr="00984532" w:rsidRDefault="001032C7" w:rsidP="00D81103">
      <w:pPr>
        <w:jc w:val="center"/>
        <w:rPr>
          <w:rFonts w:ascii="Arial" w:hAnsi="Arial" w:cs="Arial"/>
          <w:sz w:val="44"/>
          <w:szCs w:val="44"/>
        </w:rPr>
      </w:pPr>
    </w:p>
    <w:p w14:paraId="191CF2CF" w14:textId="17A4E5A2" w:rsidR="00B15443" w:rsidRPr="00D81103" w:rsidRDefault="00CA5597" w:rsidP="00D81103">
      <w:pPr>
        <w:jc w:val="center"/>
        <w:rPr>
          <w:rFonts w:ascii="Algerian" w:hAnsi="Algerian"/>
          <w:sz w:val="40"/>
          <w:szCs w:val="40"/>
        </w:rPr>
      </w:pPr>
      <w:r w:rsidRPr="00D81103">
        <w:rPr>
          <w:rFonts w:ascii="Algerian" w:hAnsi="Algerian"/>
          <w:sz w:val="40"/>
          <w:szCs w:val="40"/>
        </w:rPr>
        <w:t>SUBMITTED BY:</w:t>
      </w:r>
    </w:p>
    <w:p w14:paraId="2C0A3E23" w14:textId="359804B6" w:rsidR="00CA5597" w:rsidRPr="00D81103" w:rsidRDefault="00CA5597" w:rsidP="00D81103">
      <w:pPr>
        <w:jc w:val="center"/>
        <w:rPr>
          <w:rFonts w:ascii="Algerian" w:hAnsi="Algerian"/>
          <w:sz w:val="40"/>
          <w:szCs w:val="40"/>
        </w:rPr>
      </w:pPr>
      <w:r w:rsidRPr="00D81103">
        <w:rPr>
          <w:rFonts w:ascii="Algerian" w:hAnsi="Algerian"/>
          <w:sz w:val="40"/>
          <w:szCs w:val="40"/>
        </w:rPr>
        <w:t>KHUSHI KUMARI TODI</w:t>
      </w:r>
    </w:p>
    <w:p w14:paraId="23F98BCB" w14:textId="174A8150" w:rsidR="00CA5597" w:rsidRPr="00D81103" w:rsidRDefault="00CA5597" w:rsidP="00D81103">
      <w:pPr>
        <w:jc w:val="center"/>
        <w:rPr>
          <w:rFonts w:ascii="Algerian" w:hAnsi="Algerian"/>
          <w:sz w:val="40"/>
          <w:szCs w:val="40"/>
        </w:rPr>
      </w:pPr>
      <w:r w:rsidRPr="00D81103">
        <w:rPr>
          <w:rFonts w:ascii="Algerian" w:hAnsi="Algerian"/>
          <w:sz w:val="40"/>
          <w:szCs w:val="40"/>
        </w:rPr>
        <w:t>BTECH(CSE</w:t>
      </w:r>
      <w:proofErr w:type="gramStart"/>
      <w:r w:rsidRPr="00D81103">
        <w:rPr>
          <w:rFonts w:ascii="Algerian" w:hAnsi="Algerian"/>
          <w:sz w:val="40"/>
          <w:szCs w:val="40"/>
        </w:rPr>
        <w:t>),SEC</w:t>
      </w:r>
      <w:proofErr w:type="gramEnd"/>
      <w:r w:rsidRPr="00D81103">
        <w:rPr>
          <w:rFonts w:ascii="Algerian" w:hAnsi="Algerian"/>
          <w:sz w:val="40"/>
          <w:szCs w:val="40"/>
        </w:rPr>
        <w:t xml:space="preserve"> A</w:t>
      </w:r>
    </w:p>
    <w:p w14:paraId="204F8DFD" w14:textId="1B6FB7FC" w:rsidR="00CA5597" w:rsidRPr="00D81103" w:rsidRDefault="00CA5597" w:rsidP="00D81103">
      <w:pPr>
        <w:jc w:val="center"/>
        <w:rPr>
          <w:rFonts w:ascii="Algerian" w:hAnsi="Algerian"/>
          <w:sz w:val="40"/>
          <w:szCs w:val="40"/>
        </w:rPr>
      </w:pPr>
      <w:r w:rsidRPr="00D81103">
        <w:rPr>
          <w:rFonts w:ascii="Algerian" w:hAnsi="Algerian"/>
          <w:sz w:val="40"/>
          <w:szCs w:val="40"/>
        </w:rPr>
        <w:t>22BTCSE0217</w:t>
      </w:r>
    </w:p>
    <w:p w14:paraId="27F20F3F" w14:textId="0C3FAF6B" w:rsidR="00CA5597" w:rsidRDefault="00CA5597" w:rsidP="00B15443">
      <w:pPr>
        <w:rPr>
          <w:sz w:val="40"/>
          <w:szCs w:val="40"/>
        </w:rPr>
      </w:pPr>
    </w:p>
    <w:p w14:paraId="765D7D5A" w14:textId="77777777" w:rsidR="001032C7" w:rsidRDefault="001032C7" w:rsidP="00B15443">
      <w:pPr>
        <w:rPr>
          <w:sz w:val="40"/>
          <w:szCs w:val="40"/>
        </w:rPr>
      </w:pPr>
    </w:p>
    <w:p w14:paraId="023952F3" w14:textId="2EA5C2B0" w:rsidR="00CA5597" w:rsidRPr="00D81103" w:rsidRDefault="00CA5597" w:rsidP="00D81103">
      <w:pPr>
        <w:jc w:val="center"/>
        <w:rPr>
          <w:rFonts w:ascii="Algerian" w:hAnsi="Algerian"/>
          <w:sz w:val="40"/>
          <w:szCs w:val="40"/>
        </w:rPr>
      </w:pPr>
      <w:r w:rsidRPr="00D81103">
        <w:rPr>
          <w:rFonts w:ascii="Algerian" w:hAnsi="Algerian"/>
          <w:sz w:val="40"/>
          <w:szCs w:val="40"/>
        </w:rPr>
        <w:t>SUBMITTED TO:</w:t>
      </w:r>
    </w:p>
    <w:p w14:paraId="282AAA1D" w14:textId="399F1B13" w:rsidR="00CA5597" w:rsidRDefault="00CA5597" w:rsidP="00D81103">
      <w:pPr>
        <w:jc w:val="center"/>
        <w:rPr>
          <w:rFonts w:ascii="Algerian" w:hAnsi="Algerian"/>
          <w:sz w:val="40"/>
          <w:szCs w:val="40"/>
        </w:rPr>
      </w:pPr>
      <w:proofErr w:type="gramStart"/>
      <w:r w:rsidRPr="00D81103">
        <w:rPr>
          <w:rFonts w:ascii="Algerian" w:hAnsi="Algerian"/>
          <w:sz w:val="40"/>
          <w:szCs w:val="40"/>
        </w:rPr>
        <w:t>DR.SANDEEP</w:t>
      </w:r>
      <w:proofErr w:type="gramEnd"/>
      <w:r w:rsidRPr="00D81103">
        <w:rPr>
          <w:rFonts w:ascii="Algerian" w:hAnsi="Algerian"/>
          <w:sz w:val="40"/>
          <w:szCs w:val="40"/>
        </w:rPr>
        <w:t xml:space="preserve"> SHARMA SIR</w:t>
      </w:r>
    </w:p>
    <w:p w14:paraId="27DE730F" w14:textId="1BF0C10C" w:rsidR="00105AC3" w:rsidRDefault="00105AC3" w:rsidP="00D81103">
      <w:pPr>
        <w:jc w:val="center"/>
        <w:rPr>
          <w:rFonts w:ascii="Algerian" w:hAnsi="Algerian"/>
          <w:sz w:val="40"/>
          <w:szCs w:val="40"/>
        </w:rPr>
      </w:pPr>
    </w:p>
    <w:p w14:paraId="7E2A9E7B" w14:textId="440ECC92" w:rsidR="00105AC3" w:rsidRDefault="00105AC3" w:rsidP="00D81103">
      <w:pPr>
        <w:jc w:val="center"/>
        <w:rPr>
          <w:rFonts w:ascii="Algerian" w:hAnsi="Algerian"/>
          <w:sz w:val="40"/>
          <w:szCs w:val="40"/>
        </w:rPr>
      </w:pPr>
    </w:p>
    <w:p w14:paraId="06CAC87F" w14:textId="2C7A603E" w:rsidR="00105AC3" w:rsidRDefault="00105AC3" w:rsidP="00D81103">
      <w:pPr>
        <w:jc w:val="center"/>
        <w:rPr>
          <w:rFonts w:ascii="Algerian" w:hAnsi="Algerian"/>
          <w:sz w:val="40"/>
          <w:szCs w:val="40"/>
        </w:rPr>
      </w:pPr>
    </w:p>
    <w:p w14:paraId="6DCAF586" w14:textId="1E3A0F11" w:rsidR="00105AC3" w:rsidRDefault="00105AC3" w:rsidP="00D81103">
      <w:pPr>
        <w:jc w:val="center"/>
        <w:rPr>
          <w:rFonts w:ascii="Algerian" w:hAnsi="Algerian"/>
          <w:sz w:val="40"/>
          <w:szCs w:val="40"/>
        </w:rPr>
      </w:pPr>
    </w:p>
    <w:p w14:paraId="2423AC6C" w14:textId="77777777" w:rsidR="00A3261B" w:rsidRDefault="00C8780B" w:rsidP="00E22BB6">
      <w:pPr>
        <w:rPr>
          <w:rFonts w:cstheme="minorHAnsi"/>
          <w:sz w:val="40"/>
          <w:szCs w:val="40"/>
        </w:rPr>
      </w:pPr>
      <w:proofErr w:type="gramStart"/>
      <w:r w:rsidRPr="00E22BB6">
        <w:rPr>
          <w:rFonts w:ascii="Arial Black" w:hAnsi="Arial Black" w:cstheme="minorHAnsi"/>
          <w:sz w:val="52"/>
          <w:szCs w:val="52"/>
        </w:rPr>
        <w:lastRenderedPageBreak/>
        <w:t>TRANSISTOR</w:t>
      </w:r>
      <w:r w:rsidR="00D431D1" w:rsidRPr="00E22BB6">
        <w:rPr>
          <w:rFonts w:ascii="Arial Black" w:hAnsi="Arial Black" w:cstheme="minorHAnsi"/>
          <w:sz w:val="52"/>
          <w:szCs w:val="52"/>
        </w:rPr>
        <w:t>:-</w:t>
      </w:r>
      <w:proofErr w:type="gramEnd"/>
      <w:r w:rsidR="00D33761">
        <w:rPr>
          <w:rFonts w:cstheme="minorHAnsi"/>
          <w:sz w:val="40"/>
          <w:szCs w:val="40"/>
        </w:rPr>
        <w:t xml:space="preserve">The transistor was </w:t>
      </w:r>
      <w:r w:rsidR="00BA10C9">
        <w:rPr>
          <w:rFonts w:cstheme="minorHAnsi"/>
          <w:sz w:val="40"/>
          <w:szCs w:val="40"/>
        </w:rPr>
        <w:t xml:space="preserve">invented by </w:t>
      </w:r>
      <w:proofErr w:type="spellStart"/>
      <w:r w:rsidR="00BA10C9">
        <w:rPr>
          <w:rFonts w:cstheme="minorHAnsi"/>
          <w:sz w:val="40"/>
          <w:szCs w:val="40"/>
        </w:rPr>
        <w:t>Dr.William</w:t>
      </w:r>
      <w:proofErr w:type="spellEnd"/>
      <w:r w:rsidR="00BA10C9">
        <w:rPr>
          <w:rFonts w:cstheme="minorHAnsi"/>
          <w:sz w:val="40"/>
          <w:szCs w:val="40"/>
        </w:rPr>
        <w:t xml:space="preserve"> Shockley</w:t>
      </w:r>
      <w:r w:rsidR="00421220">
        <w:rPr>
          <w:rFonts w:cstheme="minorHAnsi"/>
          <w:sz w:val="40"/>
          <w:szCs w:val="40"/>
        </w:rPr>
        <w:t xml:space="preserve"> and </w:t>
      </w:r>
      <w:proofErr w:type="spellStart"/>
      <w:r w:rsidR="00421220">
        <w:rPr>
          <w:rFonts w:cstheme="minorHAnsi"/>
          <w:sz w:val="40"/>
          <w:szCs w:val="40"/>
        </w:rPr>
        <w:t>Dr.</w:t>
      </w:r>
      <w:proofErr w:type="spellEnd"/>
      <w:r w:rsidR="00421220">
        <w:rPr>
          <w:rFonts w:cstheme="minorHAnsi"/>
          <w:sz w:val="40"/>
          <w:szCs w:val="40"/>
        </w:rPr>
        <w:t xml:space="preserve"> John Laboratory in America in 1951.</w:t>
      </w:r>
      <w:r w:rsidR="00B835DE">
        <w:rPr>
          <w:rFonts w:cstheme="minorHAnsi"/>
          <w:sz w:val="40"/>
          <w:szCs w:val="40"/>
        </w:rPr>
        <w:t xml:space="preserve">First time, in 1952 transistor was used </w:t>
      </w:r>
      <w:r w:rsidR="00566CE5">
        <w:rPr>
          <w:rFonts w:cstheme="minorHAnsi"/>
          <w:sz w:val="40"/>
          <w:szCs w:val="40"/>
        </w:rPr>
        <w:t xml:space="preserve">in telephone switching </w:t>
      </w:r>
      <w:proofErr w:type="spellStart"/>
      <w:r w:rsidR="00566CE5">
        <w:rPr>
          <w:rFonts w:cstheme="minorHAnsi"/>
          <w:sz w:val="40"/>
          <w:szCs w:val="40"/>
        </w:rPr>
        <w:t>circuits.Since</w:t>
      </w:r>
      <w:proofErr w:type="spellEnd"/>
      <w:r w:rsidR="00566CE5">
        <w:rPr>
          <w:rFonts w:cstheme="minorHAnsi"/>
          <w:sz w:val="40"/>
          <w:szCs w:val="40"/>
        </w:rPr>
        <w:t xml:space="preserve"> then ,it has </w:t>
      </w:r>
      <w:r w:rsidR="00A3261B">
        <w:rPr>
          <w:rFonts w:cstheme="minorHAnsi"/>
          <w:sz w:val="40"/>
          <w:szCs w:val="40"/>
        </w:rPr>
        <w:t>revolutionized the field of electronics.</w:t>
      </w:r>
    </w:p>
    <w:p w14:paraId="3460BC8B" w14:textId="4B6D8F4A" w:rsidR="00105AC3" w:rsidRPr="00531C79" w:rsidRDefault="00105AC3" w:rsidP="00E22BB6">
      <w:pPr>
        <w:ind w:left="1627"/>
        <w:rPr>
          <w:rFonts w:cstheme="minorHAnsi"/>
          <w:sz w:val="40"/>
          <w:szCs w:val="40"/>
        </w:rPr>
      </w:pPr>
    </w:p>
    <w:p w14:paraId="7F4A614A" w14:textId="4C3DE748" w:rsidR="00CA5597" w:rsidRDefault="00AC54BB" w:rsidP="00E22BB6">
      <w:pPr>
        <w:rPr>
          <w:sz w:val="40"/>
          <w:szCs w:val="40"/>
        </w:rPr>
      </w:pPr>
      <w:proofErr w:type="gramStart"/>
      <w:r w:rsidRPr="00E22BB6">
        <w:rPr>
          <w:rFonts w:ascii="Arial Black" w:hAnsi="Arial Black"/>
          <w:sz w:val="52"/>
          <w:szCs w:val="52"/>
        </w:rPr>
        <w:t>DEFINITION:-</w:t>
      </w:r>
      <w:proofErr w:type="gramEnd"/>
      <w:r>
        <w:rPr>
          <w:sz w:val="40"/>
          <w:szCs w:val="40"/>
        </w:rPr>
        <w:t xml:space="preserve">The transistor is </w:t>
      </w:r>
      <w:r w:rsidR="001A36A7">
        <w:rPr>
          <w:sz w:val="40"/>
          <w:szCs w:val="40"/>
        </w:rPr>
        <w:t xml:space="preserve">a basic building block of all modern electronic </w:t>
      </w:r>
      <w:proofErr w:type="spellStart"/>
      <w:r w:rsidR="001A36A7">
        <w:rPr>
          <w:sz w:val="40"/>
          <w:szCs w:val="40"/>
        </w:rPr>
        <w:t>systems.</w:t>
      </w:r>
      <w:r w:rsidR="00FB52E9">
        <w:rPr>
          <w:sz w:val="40"/>
          <w:szCs w:val="40"/>
        </w:rPr>
        <w:t>It</w:t>
      </w:r>
      <w:proofErr w:type="spellEnd"/>
      <w:r w:rsidR="00FB52E9">
        <w:rPr>
          <w:sz w:val="40"/>
          <w:szCs w:val="40"/>
        </w:rPr>
        <w:t xml:space="preserve"> is a three terminal </w:t>
      </w:r>
      <w:proofErr w:type="spellStart"/>
      <w:r w:rsidR="00FB52E9">
        <w:rPr>
          <w:sz w:val="40"/>
          <w:szCs w:val="40"/>
        </w:rPr>
        <w:t>device.</w:t>
      </w:r>
      <w:r w:rsidR="000C4788">
        <w:rPr>
          <w:sz w:val="40"/>
          <w:szCs w:val="40"/>
        </w:rPr>
        <w:t>The</w:t>
      </w:r>
      <w:proofErr w:type="spellEnd"/>
      <w:r w:rsidR="000C4788">
        <w:rPr>
          <w:sz w:val="40"/>
          <w:szCs w:val="40"/>
        </w:rPr>
        <w:t xml:space="preserve"> output </w:t>
      </w:r>
      <w:proofErr w:type="spellStart"/>
      <w:r w:rsidR="000C4788">
        <w:rPr>
          <w:sz w:val="40"/>
          <w:szCs w:val="40"/>
        </w:rPr>
        <w:t>voltage,current</w:t>
      </w:r>
      <w:proofErr w:type="spellEnd"/>
      <w:r w:rsidR="000C4788">
        <w:rPr>
          <w:sz w:val="40"/>
          <w:szCs w:val="40"/>
        </w:rPr>
        <w:t xml:space="preserve"> or power are controlled by the input current </w:t>
      </w:r>
      <w:r w:rsidR="00251A23">
        <w:rPr>
          <w:sz w:val="40"/>
          <w:szCs w:val="40"/>
        </w:rPr>
        <w:t xml:space="preserve">in a </w:t>
      </w:r>
      <w:proofErr w:type="spellStart"/>
      <w:r w:rsidR="00251A23">
        <w:rPr>
          <w:sz w:val="40"/>
          <w:szCs w:val="40"/>
        </w:rPr>
        <w:t>transistor.Therefore,it</w:t>
      </w:r>
      <w:proofErr w:type="spellEnd"/>
      <w:r w:rsidR="00251A23">
        <w:rPr>
          <w:sz w:val="40"/>
          <w:szCs w:val="40"/>
        </w:rPr>
        <w:t xml:space="preserve"> is also called a current-controlled device.</w:t>
      </w:r>
    </w:p>
    <w:p w14:paraId="7DDE95E3" w14:textId="05731D06" w:rsidR="00C07BCA" w:rsidRDefault="00C07BCA" w:rsidP="00E22BB6">
      <w:pPr>
        <w:rPr>
          <w:sz w:val="40"/>
          <w:szCs w:val="40"/>
        </w:rPr>
      </w:pPr>
      <w:r>
        <w:rPr>
          <w:sz w:val="40"/>
          <w:szCs w:val="40"/>
        </w:rPr>
        <w:t>It is of two types:</w:t>
      </w:r>
    </w:p>
    <w:p w14:paraId="2C2D26C7" w14:textId="3D88B2FC" w:rsidR="00401829" w:rsidRDefault="00401829" w:rsidP="00E22BB6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)BJT-BIPOLAR JUNCTION TRANSISTOR</w:t>
      </w:r>
    </w:p>
    <w:p w14:paraId="40473494" w14:textId="29B0B6AC" w:rsidR="00401829" w:rsidRDefault="00401829" w:rsidP="00E22BB6">
      <w:pPr>
        <w:rPr>
          <w:sz w:val="40"/>
          <w:szCs w:val="40"/>
        </w:rPr>
      </w:pPr>
      <w:r>
        <w:rPr>
          <w:sz w:val="40"/>
          <w:szCs w:val="40"/>
        </w:rPr>
        <w:t>(ii)</w:t>
      </w:r>
      <w:r w:rsidR="009C2331">
        <w:rPr>
          <w:sz w:val="40"/>
          <w:szCs w:val="40"/>
        </w:rPr>
        <w:t>FET-FIELD EFFECT TRANSISTOR</w:t>
      </w:r>
    </w:p>
    <w:p w14:paraId="7B5CC031" w14:textId="30462498" w:rsidR="009C2331" w:rsidRDefault="009C2331" w:rsidP="00E22BB6">
      <w:pPr>
        <w:rPr>
          <w:sz w:val="40"/>
          <w:szCs w:val="40"/>
        </w:rPr>
      </w:pPr>
    </w:p>
    <w:p w14:paraId="0DF69A63" w14:textId="030244BA" w:rsidR="009C2331" w:rsidRDefault="00BF46DD" w:rsidP="00FB52E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BC54F9" wp14:editId="42DBBD84">
            <wp:extent cx="5715000" cy="2768600"/>
            <wp:effectExtent l="0" t="0" r="0" b="0"/>
            <wp:docPr id="3" name="Picture 3" descr="Basic Electronics - Types of Tran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Electronics - Types of Transis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8792" w14:textId="1A1D03F9" w:rsidR="009C2331" w:rsidRDefault="002A5126" w:rsidP="00FB52E9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Here,we</w:t>
      </w:r>
      <w:proofErr w:type="spellEnd"/>
      <w:proofErr w:type="gramEnd"/>
      <w:r>
        <w:rPr>
          <w:sz w:val="40"/>
          <w:szCs w:val="40"/>
        </w:rPr>
        <w:t xml:space="preserve"> will discuss about JFET.</w:t>
      </w:r>
    </w:p>
    <w:p w14:paraId="149AB42B" w14:textId="092283E7" w:rsidR="002A5126" w:rsidRDefault="00D2110B" w:rsidP="00FB52E9">
      <w:pPr>
        <w:rPr>
          <w:sz w:val="40"/>
          <w:szCs w:val="40"/>
        </w:rPr>
      </w:pPr>
      <w:r>
        <w:rPr>
          <w:sz w:val="40"/>
          <w:szCs w:val="40"/>
        </w:rPr>
        <w:t xml:space="preserve">JFET is known as </w:t>
      </w:r>
      <w:r w:rsidR="00A03D5F">
        <w:rPr>
          <w:sz w:val="40"/>
          <w:szCs w:val="40"/>
        </w:rPr>
        <w:t>JUNCTION FIELD EFFECT TRANSISTOR.</w:t>
      </w:r>
    </w:p>
    <w:p w14:paraId="650B3D65" w14:textId="568A0105" w:rsidR="00A03D5F" w:rsidRDefault="00A03D5F" w:rsidP="00FB52E9">
      <w:pPr>
        <w:rPr>
          <w:sz w:val="40"/>
          <w:szCs w:val="40"/>
        </w:rPr>
      </w:pPr>
      <w:r>
        <w:rPr>
          <w:sz w:val="40"/>
          <w:szCs w:val="40"/>
        </w:rPr>
        <w:t>JFET are three</w:t>
      </w:r>
      <w:r w:rsidR="0077342C">
        <w:rPr>
          <w:sz w:val="40"/>
          <w:szCs w:val="40"/>
        </w:rPr>
        <w:t xml:space="preserve">-terminal semiconductor devices that can be used as electronically </w:t>
      </w:r>
      <w:r w:rsidR="00BE117A">
        <w:rPr>
          <w:sz w:val="40"/>
          <w:szCs w:val="40"/>
        </w:rPr>
        <w:t xml:space="preserve">controlled switches or </w:t>
      </w:r>
      <w:proofErr w:type="spellStart"/>
      <w:proofErr w:type="gramStart"/>
      <w:r w:rsidR="00BE117A">
        <w:rPr>
          <w:sz w:val="40"/>
          <w:szCs w:val="40"/>
        </w:rPr>
        <w:t>resistors,or</w:t>
      </w:r>
      <w:proofErr w:type="spellEnd"/>
      <w:proofErr w:type="gramEnd"/>
      <w:r w:rsidR="00BE117A">
        <w:rPr>
          <w:sz w:val="40"/>
          <w:szCs w:val="40"/>
        </w:rPr>
        <w:t xml:space="preserve"> to </w:t>
      </w:r>
      <w:proofErr w:type="spellStart"/>
      <w:r w:rsidR="00BE117A">
        <w:rPr>
          <w:sz w:val="40"/>
          <w:szCs w:val="40"/>
        </w:rPr>
        <w:t>built</w:t>
      </w:r>
      <w:proofErr w:type="spellEnd"/>
      <w:r w:rsidR="00BE117A">
        <w:rPr>
          <w:sz w:val="40"/>
          <w:szCs w:val="40"/>
        </w:rPr>
        <w:t xml:space="preserve"> amplifiers.</w:t>
      </w:r>
    </w:p>
    <w:p w14:paraId="75BF2A75" w14:textId="567A748B" w:rsidR="00645491" w:rsidRDefault="00BE117A" w:rsidP="00FB52E9">
      <w:pPr>
        <w:rPr>
          <w:sz w:val="40"/>
          <w:szCs w:val="40"/>
        </w:rPr>
      </w:pPr>
      <w:r>
        <w:rPr>
          <w:sz w:val="40"/>
          <w:szCs w:val="40"/>
        </w:rPr>
        <w:t>It is of two types</w:t>
      </w:r>
      <w:r w:rsidR="00645491">
        <w:rPr>
          <w:sz w:val="40"/>
          <w:szCs w:val="40"/>
        </w:rPr>
        <w:t>:</w:t>
      </w:r>
    </w:p>
    <w:p w14:paraId="50AAF6A3" w14:textId="4CE0AD7F" w:rsidR="00645491" w:rsidRDefault="00645491" w:rsidP="00FB52E9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)N-channel JFET.</w:t>
      </w:r>
    </w:p>
    <w:p w14:paraId="0078F88E" w14:textId="31255EB7" w:rsidR="00645491" w:rsidRDefault="00645491" w:rsidP="00FB52E9">
      <w:pPr>
        <w:rPr>
          <w:sz w:val="40"/>
          <w:szCs w:val="40"/>
        </w:rPr>
      </w:pPr>
      <w:r>
        <w:rPr>
          <w:sz w:val="40"/>
          <w:szCs w:val="40"/>
        </w:rPr>
        <w:t>(ii)</w:t>
      </w:r>
      <w:r w:rsidR="007F3A04">
        <w:rPr>
          <w:sz w:val="40"/>
          <w:szCs w:val="40"/>
        </w:rPr>
        <w:t>P-channel JFET.</w:t>
      </w:r>
    </w:p>
    <w:p w14:paraId="3ED8FA1F" w14:textId="77777777" w:rsidR="007F3A04" w:rsidRDefault="007F3A04" w:rsidP="00FB52E9">
      <w:pPr>
        <w:rPr>
          <w:sz w:val="40"/>
          <w:szCs w:val="40"/>
        </w:rPr>
      </w:pPr>
    </w:p>
    <w:p w14:paraId="5B3717FD" w14:textId="47FB0A22" w:rsidR="00E162D0" w:rsidRPr="004A6F68" w:rsidRDefault="00E162D0" w:rsidP="00E162D0">
      <w:pPr>
        <w:jc w:val="center"/>
        <w:rPr>
          <w:rFonts w:ascii="Arial Black" w:hAnsi="Arial Black"/>
          <w:sz w:val="52"/>
          <w:szCs w:val="52"/>
        </w:rPr>
      </w:pPr>
      <w:r w:rsidRPr="004A6F68">
        <w:rPr>
          <w:rFonts w:ascii="Arial Black" w:hAnsi="Arial Black"/>
          <w:sz w:val="52"/>
          <w:szCs w:val="52"/>
        </w:rPr>
        <w:t>N-channel JFET</w:t>
      </w:r>
    </w:p>
    <w:p w14:paraId="6A2A572B" w14:textId="4D09B7C7" w:rsidR="00E162D0" w:rsidRDefault="00C26AEA" w:rsidP="00E162D0">
      <w:pPr>
        <w:rPr>
          <w:sz w:val="40"/>
          <w:szCs w:val="40"/>
        </w:rPr>
      </w:pPr>
      <w:r>
        <w:rPr>
          <w:sz w:val="40"/>
          <w:szCs w:val="40"/>
        </w:rPr>
        <w:t xml:space="preserve">It simply consists of an N-type </w:t>
      </w:r>
      <w:r w:rsidR="004D4BB1">
        <w:rPr>
          <w:sz w:val="40"/>
          <w:szCs w:val="40"/>
        </w:rPr>
        <w:t xml:space="preserve">semiconductor bar with two P type </w:t>
      </w:r>
      <w:r w:rsidR="001730AF">
        <w:rPr>
          <w:sz w:val="40"/>
          <w:szCs w:val="40"/>
        </w:rPr>
        <w:t xml:space="preserve">heavily doped </w:t>
      </w:r>
      <w:r w:rsidR="009D5854">
        <w:rPr>
          <w:sz w:val="40"/>
          <w:szCs w:val="40"/>
        </w:rPr>
        <w:t xml:space="preserve">regions diffused on opposite sides </w:t>
      </w:r>
      <w:r w:rsidR="00B93322">
        <w:rPr>
          <w:sz w:val="40"/>
          <w:szCs w:val="40"/>
        </w:rPr>
        <w:t xml:space="preserve">of its middle </w:t>
      </w:r>
      <w:proofErr w:type="spellStart"/>
      <w:r w:rsidR="00B93322">
        <w:rPr>
          <w:sz w:val="40"/>
          <w:szCs w:val="40"/>
        </w:rPr>
        <w:t>part.The</w:t>
      </w:r>
      <w:proofErr w:type="spellEnd"/>
      <w:r w:rsidR="00B93322">
        <w:rPr>
          <w:sz w:val="40"/>
          <w:szCs w:val="40"/>
        </w:rPr>
        <w:t xml:space="preserve"> P-type regions form two PN</w:t>
      </w:r>
      <w:r w:rsidR="005F4E31">
        <w:rPr>
          <w:sz w:val="40"/>
          <w:szCs w:val="40"/>
        </w:rPr>
        <w:t>-</w:t>
      </w:r>
      <w:proofErr w:type="spellStart"/>
      <w:r w:rsidR="005F4E31">
        <w:rPr>
          <w:sz w:val="40"/>
          <w:szCs w:val="40"/>
        </w:rPr>
        <w:t>junctions.The</w:t>
      </w:r>
      <w:proofErr w:type="spellEnd"/>
      <w:r w:rsidR="005F4E31">
        <w:rPr>
          <w:sz w:val="40"/>
          <w:szCs w:val="40"/>
        </w:rPr>
        <w:t xml:space="preserve"> space between the junctions </w:t>
      </w:r>
      <w:r w:rsidR="00822ED4">
        <w:rPr>
          <w:sz w:val="40"/>
          <w:szCs w:val="40"/>
        </w:rPr>
        <w:t>(</w:t>
      </w:r>
      <w:proofErr w:type="spellStart"/>
      <w:r w:rsidR="005F4E31">
        <w:rPr>
          <w:sz w:val="40"/>
          <w:szCs w:val="40"/>
        </w:rPr>
        <w:t>i.e.</w:t>
      </w:r>
      <w:r w:rsidR="00822ED4">
        <w:rPr>
          <w:sz w:val="40"/>
          <w:szCs w:val="40"/>
        </w:rPr>
        <w:t>,N</w:t>
      </w:r>
      <w:proofErr w:type="spellEnd"/>
      <w:r w:rsidR="00822ED4">
        <w:rPr>
          <w:sz w:val="40"/>
          <w:szCs w:val="40"/>
        </w:rPr>
        <w:t>-</w:t>
      </w:r>
      <w:r w:rsidR="00822ED4">
        <w:rPr>
          <w:sz w:val="40"/>
          <w:szCs w:val="40"/>
        </w:rPr>
        <w:lastRenderedPageBreak/>
        <w:t xml:space="preserve">type regions)is known as </w:t>
      </w:r>
      <w:proofErr w:type="spellStart"/>
      <w:r w:rsidR="00822ED4">
        <w:rPr>
          <w:sz w:val="40"/>
          <w:szCs w:val="40"/>
        </w:rPr>
        <w:t>channel.</w:t>
      </w:r>
      <w:r w:rsidR="00817D94">
        <w:rPr>
          <w:sz w:val="40"/>
          <w:szCs w:val="40"/>
        </w:rPr>
        <w:t>It</w:t>
      </w:r>
      <w:proofErr w:type="spellEnd"/>
      <w:r w:rsidR="00817D94">
        <w:rPr>
          <w:sz w:val="40"/>
          <w:szCs w:val="40"/>
        </w:rPr>
        <w:t xml:space="preserve"> has  three terminals</w:t>
      </w:r>
      <w:r w:rsidR="00EC45BE">
        <w:rPr>
          <w:sz w:val="40"/>
          <w:szCs w:val="40"/>
        </w:rPr>
        <w:t>:-</w:t>
      </w:r>
      <w:proofErr w:type="spellStart"/>
      <w:r w:rsidR="00EC45BE">
        <w:rPr>
          <w:sz w:val="40"/>
          <w:szCs w:val="40"/>
        </w:rPr>
        <w:t>Gate,Drain</w:t>
      </w:r>
      <w:proofErr w:type="spellEnd"/>
      <w:r w:rsidR="00EC45BE">
        <w:rPr>
          <w:sz w:val="40"/>
          <w:szCs w:val="40"/>
        </w:rPr>
        <w:t xml:space="preserve"> and Source.</w:t>
      </w:r>
    </w:p>
    <w:p w14:paraId="358B65B0" w14:textId="3E061EFD" w:rsidR="007C75D2" w:rsidRDefault="006D4CF2" w:rsidP="007C75D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Both the P type regions are </w:t>
      </w:r>
      <w:r w:rsidR="00C51B8C">
        <w:rPr>
          <w:sz w:val="40"/>
          <w:szCs w:val="40"/>
        </w:rPr>
        <w:t xml:space="preserve">connected internally and a single wire is taken out in the form of </w:t>
      </w:r>
      <w:r w:rsidR="005E6DDF">
        <w:rPr>
          <w:sz w:val="40"/>
          <w:szCs w:val="40"/>
        </w:rPr>
        <w:t>a terminal known as the Gate(G).</w:t>
      </w:r>
    </w:p>
    <w:p w14:paraId="1C2CF732" w14:textId="7C291E9B" w:rsidR="005E6DDF" w:rsidRDefault="005E6DDF" w:rsidP="007C75D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 electrical connections </w:t>
      </w:r>
      <w:r w:rsidR="00AD75AA">
        <w:rPr>
          <w:sz w:val="40"/>
          <w:szCs w:val="40"/>
        </w:rPr>
        <w:t xml:space="preserve">(known as ohmic contacts) are made to both ends </w:t>
      </w:r>
      <w:r w:rsidR="0034428E">
        <w:rPr>
          <w:sz w:val="40"/>
          <w:szCs w:val="40"/>
        </w:rPr>
        <w:t xml:space="preserve">of the N-type semiconductor and are taken out in the form of two terminals </w:t>
      </w:r>
      <w:ins w:id="0" w:author="Khushi Todi">
        <w:r w:rsidR="001366FE">
          <w:rPr>
            <w:sz w:val="40"/>
            <w:szCs w:val="40"/>
          </w:rPr>
          <w:t xml:space="preserve">known as </w:t>
        </w:r>
      </w:ins>
      <w:r w:rsidR="001A053D">
        <w:rPr>
          <w:sz w:val="40"/>
          <w:szCs w:val="40"/>
        </w:rPr>
        <w:t>d</w:t>
      </w:r>
      <w:ins w:id="1" w:author="Khushi Todi">
        <w:r w:rsidR="001366FE">
          <w:rPr>
            <w:sz w:val="40"/>
            <w:szCs w:val="40"/>
          </w:rPr>
          <w:t xml:space="preserve">rain(D) and </w:t>
        </w:r>
      </w:ins>
      <w:r w:rsidR="001A053D">
        <w:rPr>
          <w:sz w:val="40"/>
          <w:szCs w:val="40"/>
        </w:rPr>
        <w:t>s</w:t>
      </w:r>
      <w:ins w:id="2" w:author="Khushi Todi">
        <w:r w:rsidR="001366FE">
          <w:rPr>
            <w:sz w:val="40"/>
            <w:szCs w:val="40"/>
          </w:rPr>
          <w:t>ource(S).</w:t>
        </w:r>
      </w:ins>
    </w:p>
    <w:p w14:paraId="4C695803" w14:textId="372BEC56" w:rsidR="001366FE" w:rsidRDefault="00B96235" w:rsidP="007C75D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 drain(D) is a terminal through which electrons </w:t>
      </w:r>
      <w:r w:rsidR="00FF4C15">
        <w:rPr>
          <w:sz w:val="40"/>
          <w:szCs w:val="40"/>
        </w:rPr>
        <w:t>leave the semi</w:t>
      </w:r>
      <w:r w:rsidR="00992AC4">
        <w:rPr>
          <w:sz w:val="40"/>
          <w:szCs w:val="40"/>
        </w:rPr>
        <w:t>conductor bar and Source(S) is a terminal through which the electrons enter the semiconductor.</w:t>
      </w:r>
    </w:p>
    <w:p w14:paraId="2B166633" w14:textId="77777777" w:rsidR="00992AC4" w:rsidRPr="007C75D2" w:rsidRDefault="00992AC4" w:rsidP="00992AC4">
      <w:pPr>
        <w:pStyle w:val="ListParagraph"/>
        <w:jc w:val="both"/>
        <w:rPr>
          <w:sz w:val="40"/>
          <w:szCs w:val="40"/>
        </w:rPr>
      </w:pPr>
    </w:p>
    <w:p w14:paraId="234BA995" w14:textId="0F733032" w:rsidR="009C2331" w:rsidRDefault="00992AC4" w:rsidP="00992AC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1BE415D" wp14:editId="1866E54E">
            <wp:extent cx="2339340" cy="2903220"/>
            <wp:effectExtent l="0" t="0" r="3810" b="0"/>
            <wp:docPr id="6" name="Picture 6" descr="Construction of P-channel junction field effect transistor (JFET) -  Polytechnic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struction of P-channel junction field effect transistor (JFET) -  Polytechnic 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A336" w14:textId="6CDE3F88" w:rsidR="00992AC4" w:rsidRDefault="00992AC4" w:rsidP="00992AC4">
      <w:pPr>
        <w:jc w:val="center"/>
        <w:rPr>
          <w:sz w:val="40"/>
          <w:szCs w:val="40"/>
        </w:rPr>
      </w:pPr>
    </w:p>
    <w:p w14:paraId="25383A58" w14:textId="79231835" w:rsidR="00992AC4" w:rsidRDefault="00992AC4" w:rsidP="00992AC4">
      <w:pPr>
        <w:jc w:val="center"/>
        <w:rPr>
          <w:sz w:val="40"/>
          <w:szCs w:val="40"/>
        </w:rPr>
      </w:pPr>
    </w:p>
    <w:p w14:paraId="5264AC14" w14:textId="0EDCE9BC" w:rsidR="00992AC4" w:rsidRPr="004A6F68" w:rsidRDefault="005E7F17" w:rsidP="00992AC4">
      <w:pPr>
        <w:jc w:val="center"/>
        <w:rPr>
          <w:rFonts w:ascii="Arial Black" w:hAnsi="Arial Black"/>
          <w:sz w:val="52"/>
          <w:szCs w:val="52"/>
        </w:rPr>
      </w:pPr>
      <w:r w:rsidRPr="004A6F68">
        <w:rPr>
          <w:rFonts w:ascii="Arial Black" w:hAnsi="Arial Black"/>
          <w:sz w:val="52"/>
          <w:szCs w:val="52"/>
        </w:rPr>
        <w:lastRenderedPageBreak/>
        <w:t>WORKING OF N-CHANNEL JFET</w:t>
      </w:r>
    </w:p>
    <w:p w14:paraId="4BFF94F5" w14:textId="6C4C66EA" w:rsidR="005E7F17" w:rsidRDefault="005E7F17" w:rsidP="005E7F17">
      <w:pPr>
        <w:rPr>
          <w:sz w:val="40"/>
          <w:szCs w:val="40"/>
        </w:rPr>
      </w:pPr>
      <w:r>
        <w:rPr>
          <w:sz w:val="40"/>
          <w:szCs w:val="40"/>
        </w:rPr>
        <w:t xml:space="preserve">When V(DS) is applied between Drain and Source terminal at zero gate </w:t>
      </w:r>
      <w:proofErr w:type="gramStart"/>
      <w:r>
        <w:rPr>
          <w:sz w:val="40"/>
          <w:szCs w:val="40"/>
        </w:rPr>
        <w:t>voltage ,between</w:t>
      </w:r>
      <w:proofErr w:type="gramEnd"/>
      <w:r>
        <w:rPr>
          <w:sz w:val="40"/>
          <w:szCs w:val="40"/>
        </w:rPr>
        <w:t xml:space="preserve"> the two junction established depletion layer/region on the PN </w:t>
      </w:r>
      <w:proofErr w:type="spellStart"/>
      <w:r>
        <w:rPr>
          <w:sz w:val="40"/>
          <w:szCs w:val="40"/>
        </w:rPr>
        <w:t>junction.The</w:t>
      </w:r>
      <w:proofErr w:type="spellEnd"/>
      <w:r>
        <w:rPr>
          <w:sz w:val="40"/>
          <w:szCs w:val="40"/>
        </w:rPr>
        <w:t xml:space="preserve"> electrons will flow from Source to Drain through the channel between the depletion </w:t>
      </w:r>
      <w:proofErr w:type="spellStart"/>
      <w:r>
        <w:rPr>
          <w:sz w:val="40"/>
          <w:szCs w:val="40"/>
        </w:rPr>
        <w:t>layer,the</w:t>
      </w:r>
      <w:proofErr w:type="spellEnd"/>
      <w:r>
        <w:rPr>
          <w:sz w:val="40"/>
          <w:szCs w:val="40"/>
        </w:rPr>
        <w:t xml:space="preserve"> size of these layer determine the width of the channel and the current conduction also.</w:t>
      </w:r>
    </w:p>
    <w:p w14:paraId="4A1514B8" w14:textId="2602E75C" w:rsidR="005E7F17" w:rsidRDefault="005E7F17" w:rsidP="005E7F1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3B0F69D" wp14:editId="4331C8E2">
            <wp:extent cx="3291840" cy="2880360"/>
            <wp:effectExtent l="0" t="0" r="3810" b="0"/>
            <wp:docPr id="7" name="Picture 7" descr="Explain the construction and working of a JFET . What is the difference  between a JFET and a BJT ? - Electronics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plain the construction and working of a JFET . What is the difference  between a JFET and a BJT ? - Electronics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8CE9" w14:textId="3D94B457" w:rsidR="005E7F17" w:rsidRDefault="005E7F17" w:rsidP="005E7F17">
      <w:pPr>
        <w:jc w:val="center"/>
        <w:rPr>
          <w:sz w:val="40"/>
          <w:szCs w:val="40"/>
        </w:rPr>
      </w:pPr>
    </w:p>
    <w:p w14:paraId="0CD74473" w14:textId="00946246" w:rsidR="005E7F17" w:rsidRDefault="005E7F17" w:rsidP="005E7F1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When reverse voltage V(GS) is </w:t>
      </w:r>
      <w:proofErr w:type="spellStart"/>
      <w:proofErr w:type="gramStart"/>
      <w:r>
        <w:rPr>
          <w:sz w:val="40"/>
          <w:szCs w:val="40"/>
        </w:rPr>
        <w:t>negative,applied</w:t>
      </w:r>
      <w:proofErr w:type="spellEnd"/>
      <w:proofErr w:type="gramEnd"/>
      <w:r>
        <w:rPr>
          <w:sz w:val="40"/>
          <w:szCs w:val="40"/>
        </w:rPr>
        <w:t xml:space="preserve"> between Gate and Source</w:t>
      </w:r>
    </w:p>
    <w:p w14:paraId="578ABFAA" w14:textId="572078F8" w:rsidR="005E7F17" w:rsidRDefault="005E7F17" w:rsidP="005E7F17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width of the depletion layer </w:t>
      </w:r>
      <w:proofErr w:type="spellStart"/>
      <w:r>
        <w:rPr>
          <w:sz w:val="40"/>
          <w:szCs w:val="40"/>
        </w:rPr>
        <w:t>increases,this</w:t>
      </w:r>
      <w:proofErr w:type="spellEnd"/>
      <w:r>
        <w:rPr>
          <w:sz w:val="40"/>
          <w:szCs w:val="40"/>
        </w:rPr>
        <w:t xml:space="preserve"> reduces the conducting </w:t>
      </w:r>
      <w:proofErr w:type="spellStart"/>
      <w:r>
        <w:rPr>
          <w:sz w:val="40"/>
          <w:szCs w:val="40"/>
        </w:rPr>
        <w:t>channel,therefore</w:t>
      </w:r>
      <w:proofErr w:type="spellEnd"/>
      <w:r>
        <w:rPr>
          <w:sz w:val="40"/>
          <w:szCs w:val="40"/>
        </w:rPr>
        <w:t xml:space="preserve"> increases the resistance of n type </w:t>
      </w:r>
      <w:proofErr w:type="spellStart"/>
      <w:r>
        <w:rPr>
          <w:sz w:val="40"/>
          <w:szCs w:val="40"/>
        </w:rPr>
        <w:lastRenderedPageBreak/>
        <w:t>substrate.Consequently,current</w:t>
      </w:r>
      <w:proofErr w:type="spellEnd"/>
      <w:r>
        <w:rPr>
          <w:sz w:val="40"/>
          <w:szCs w:val="40"/>
        </w:rPr>
        <w:t xml:space="preserve"> from Source to Drain is decreased.</w:t>
      </w:r>
    </w:p>
    <w:p w14:paraId="13CDAAB2" w14:textId="6AB7C6F7" w:rsidR="005E7F17" w:rsidRDefault="005E7F17" w:rsidP="005E7F17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On the other </w:t>
      </w:r>
      <w:proofErr w:type="spellStart"/>
      <w:r>
        <w:rPr>
          <w:sz w:val="40"/>
          <w:szCs w:val="40"/>
        </w:rPr>
        <w:t>hand,if</w:t>
      </w:r>
      <w:proofErr w:type="spellEnd"/>
      <w:r>
        <w:rPr>
          <w:sz w:val="40"/>
          <w:szCs w:val="40"/>
        </w:rPr>
        <w:t xml:space="preserve"> the reverse voltage is </w:t>
      </w:r>
      <w:proofErr w:type="spellStart"/>
      <w:r>
        <w:rPr>
          <w:sz w:val="40"/>
          <w:szCs w:val="40"/>
        </w:rPr>
        <w:t>decreased,the</w:t>
      </w:r>
      <w:proofErr w:type="spellEnd"/>
      <w:r>
        <w:rPr>
          <w:sz w:val="40"/>
          <w:szCs w:val="40"/>
        </w:rPr>
        <w:t xml:space="preserve"> width of the depletion layer also </w:t>
      </w:r>
      <w:proofErr w:type="spellStart"/>
      <w:r>
        <w:rPr>
          <w:sz w:val="40"/>
          <w:szCs w:val="40"/>
        </w:rPr>
        <w:t>decreases,width</w:t>
      </w:r>
      <w:proofErr w:type="spellEnd"/>
      <w:r>
        <w:rPr>
          <w:sz w:val="40"/>
          <w:szCs w:val="40"/>
        </w:rPr>
        <w:t xml:space="preserve"> of the channel increases and Source to Drain current also increases.</w:t>
      </w:r>
    </w:p>
    <w:p w14:paraId="2758D4DD" w14:textId="15EAE1AD" w:rsidR="005E7F17" w:rsidRDefault="005E7F17" w:rsidP="005E7F17">
      <w:pPr>
        <w:pStyle w:val="ListParagraph"/>
        <w:jc w:val="both"/>
        <w:rPr>
          <w:sz w:val="40"/>
          <w:szCs w:val="40"/>
        </w:rPr>
      </w:pPr>
    </w:p>
    <w:p w14:paraId="6EE076F2" w14:textId="34401E99" w:rsidR="005E7F17" w:rsidRDefault="005E7F17" w:rsidP="005E7F17">
      <w:pPr>
        <w:pStyle w:val="ListParagraph"/>
        <w:jc w:val="both"/>
        <w:rPr>
          <w:sz w:val="40"/>
          <w:szCs w:val="40"/>
        </w:rPr>
      </w:pPr>
    </w:p>
    <w:p w14:paraId="1AE290A7" w14:textId="1A71E600" w:rsidR="005E7F17" w:rsidRPr="00E22BB6" w:rsidRDefault="005E7F17" w:rsidP="005E7F17">
      <w:pPr>
        <w:pStyle w:val="ListParagraph"/>
        <w:jc w:val="center"/>
        <w:rPr>
          <w:rFonts w:ascii="Arial Black" w:hAnsi="Arial Black"/>
          <w:sz w:val="52"/>
          <w:szCs w:val="52"/>
        </w:rPr>
      </w:pPr>
      <w:r w:rsidRPr="00E22BB6">
        <w:rPr>
          <w:rFonts w:ascii="Arial Black" w:hAnsi="Arial Black"/>
          <w:sz w:val="52"/>
          <w:szCs w:val="52"/>
        </w:rPr>
        <w:t xml:space="preserve">There are two basic </w:t>
      </w:r>
      <w:proofErr w:type="gramStart"/>
      <w:r w:rsidRPr="00E22BB6">
        <w:rPr>
          <w:rFonts w:ascii="Arial Black" w:hAnsi="Arial Black"/>
          <w:sz w:val="52"/>
          <w:szCs w:val="52"/>
        </w:rPr>
        <w:t>operation</w:t>
      </w:r>
      <w:proofErr w:type="gramEnd"/>
      <w:r w:rsidRPr="00E22BB6">
        <w:rPr>
          <w:rFonts w:ascii="Arial Black" w:hAnsi="Arial Black"/>
          <w:sz w:val="52"/>
          <w:szCs w:val="52"/>
        </w:rPr>
        <w:t xml:space="preserve"> of JFET</w:t>
      </w:r>
    </w:p>
    <w:p w14:paraId="1E914201" w14:textId="6551DF4C" w:rsidR="005E7F17" w:rsidRDefault="00585AF0" w:rsidP="005E7F1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When V(GS)=</w:t>
      </w:r>
      <w:proofErr w:type="gramStart"/>
      <w:r>
        <w:rPr>
          <w:sz w:val="40"/>
          <w:szCs w:val="40"/>
        </w:rPr>
        <w:t>0,V</w:t>
      </w:r>
      <w:proofErr w:type="gramEnd"/>
      <w:r>
        <w:rPr>
          <w:sz w:val="40"/>
          <w:szCs w:val="40"/>
        </w:rPr>
        <w:t xml:space="preserve">(DS) increasing to some positive value </w:t>
      </w:r>
    </w:p>
    <w:p w14:paraId="2712239C" w14:textId="77777777" w:rsidR="00585AF0" w:rsidRDefault="00585AF0" w:rsidP="005E7F1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V(GS)&lt;</w:t>
      </w:r>
      <w:proofErr w:type="gramStart"/>
      <w:r>
        <w:rPr>
          <w:sz w:val="40"/>
          <w:szCs w:val="40"/>
        </w:rPr>
        <w:t>0,V</w:t>
      </w:r>
      <w:proofErr w:type="gramEnd"/>
      <w:r>
        <w:rPr>
          <w:sz w:val="40"/>
          <w:szCs w:val="40"/>
        </w:rPr>
        <w:t>(DS) at some positive value</w:t>
      </w:r>
    </w:p>
    <w:p w14:paraId="0422957A" w14:textId="77777777" w:rsidR="00585AF0" w:rsidRDefault="00585AF0" w:rsidP="00585AF0">
      <w:pPr>
        <w:pStyle w:val="ListParagraph"/>
        <w:jc w:val="both"/>
        <w:rPr>
          <w:sz w:val="40"/>
          <w:szCs w:val="40"/>
        </w:rPr>
      </w:pPr>
    </w:p>
    <w:p w14:paraId="7E97A9A5" w14:textId="77777777" w:rsidR="00585AF0" w:rsidRDefault="00585AF0" w:rsidP="00585AF0">
      <w:pPr>
        <w:pStyle w:val="ListParagraph"/>
        <w:jc w:val="both"/>
        <w:rPr>
          <w:sz w:val="40"/>
          <w:szCs w:val="40"/>
        </w:rPr>
      </w:pPr>
    </w:p>
    <w:p w14:paraId="10F0532F" w14:textId="24118B6C" w:rsidR="00585AF0" w:rsidRDefault="00585AF0" w:rsidP="00585AF0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Pinch off voltage:-It is the minimum Drain to Source voltage at which Drain current becomes </w:t>
      </w:r>
      <w:proofErr w:type="spellStart"/>
      <w:r>
        <w:rPr>
          <w:sz w:val="40"/>
          <w:szCs w:val="40"/>
        </w:rPr>
        <w:t>constant.It</w:t>
      </w:r>
      <w:proofErr w:type="spellEnd"/>
      <w:r>
        <w:rPr>
          <w:sz w:val="40"/>
          <w:szCs w:val="40"/>
        </w:rPr>
        <w:t xml:space="preserve"> is denoted by (</w:t>
      </w:r>
      <w:proofErr w:type="spellStart"/>
      <w:r>
        <w:rPr>
          <w:sz w:val="40"/>
          <w:szCs w:val="40"/>
        </w:rPr>
        <w:t>vp</w:t>
      </w:r>
      <w:proofErr w:type="spellEnd"/>
      <w:r>
        <w:rPr>
          <w:sz w:val="40"/>
          <w:szCs w:val="40"/>
        </w:rPr>
        <w:t xml:space="preserve"> ).</w:t>
      </w:r>
    </w:p>
    <w:p w14:paraId="501E7EC9" w14:textId="3CF2B99D" w:rsidR="00585AF0" w:rsidRDefault="00585AF0" w:rsidP="00585AF0">
      <w:pPr>
        <w:pStyle w:val="ListParagraph"/>
        <w:rPr>
          <w:sz w:val="40"/>
          <w:szCs w:val="40"/>
        </w:rPr>
      </w:pPr>
    </w:p>
    <w:p w14:paraId="46C798A5" w14:textId="7237DF42" w:rsidR="00585AF0" w:rsidRDefault="00585AF0" w:rsidP="00585AF0">
      <w:pPr>
        <w:pStyle w:val="ListParagraph"/>
        <w:rPr>
          <w:sz w:val="40"/>
          <w:szCs w:val="40"/>
        </w:rPr>
      </w:pPr>
    </w:p>
    <w:p w14:paraId="647CE7B4" w14:textId="6415870E" w:rsidR="00585AF0" w:rsidRPr="004A6F68" w:rsidRDefault="00585AF0" w:rsidP="00585AF0">
      <w:pPr>
        <w:pStyle w:val="ListParagraph"/>
        <w:jc w:val="center"/>
        <w:rPr>
          <w:rFonts w:ascii="Arial Black" w:hAnsi="Arial Black"/>
          <w:sz w:val="52"/>
          <w:szCs w:val="52"/>
        </w:rPr>
      </w:pPr>
      <w:r w:rsidRPr="004A6F68">
        <w:rPr>
          <w:rFonts w:ascii="Arial Black" w:hAnsi="Arial Black"/>
          <w:sz w:val="52"/>
          <w:szCs w:val="52"/>
        </w:rPr>
        <w:t>SYMBOL of N-channel and P-channel JFET</w:t>
      </w:r>
    </w:p>
    <w:p w14:paraId="28EB0B6A" w14:textId="20D9A2C2" w:rsidR="00585AF0" w:rsidRDefault="00585AF0" w:rsidP="00585AF0">
      <w:pPr>
        <w:pStyle w:val="ListParagraph"/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1D121B" wp14:editId="54094EBA">
            <wp:extent cx="5600700" cy="2786908"/>
            <wp:effectExtent l="0" t="0" r="0" b="0"/>
            <wp:docPr id="8" name="Picture 8" descr="Field Effect Transistor (FET) | P-Channel JFET | N-Channel JF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eld Effect Transistor (FET) | P-Channel JFET | N-Channel JF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31" cy="27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BA67" w14:textId="060CD7AA" w:rsidR="00585AF0" w:rsidRDefault="00585AF0" w:rsidP="00585AF0">
      <w:pPr>
        <w:pStyle w:val="ListParagraph"/>
        <w:jc w:val="center"/>
        <w:rPr>
          <w:sz w:val="40"/>
          <w:szCs w:val="40"/>
        </w:rPr>
      </w:pPr>
    </w:p>
    <w:p w14:paraId="66BE09AB" w14:textId="2B443501" w:rsidR="00585AF0" w:rsidRPr="004A6F68" w:rsidRDefault="004A6F68" w:rsidP="00585AF0">
      <w:pPr>
        <w:pStyle w:val="ListParagraph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                                                                    </w:t>
      </w:r>
      <w:r w:rsidR="00585AF0" w:rsidRPr="004A6F68">
        <w:rPr>
          <w:rFonts w:ascii="Arial Black" w:hAnsi="Arial Black"/>
          <w:sz w:val="52"/>
          <w:szCs w:val="52"/>
        </w:rPr>
        <w:t>Graph of N-channel JFET</w:t>
      </w:r>
    </w:p>
    <w:p w14:paraId="30D00A28" w14:textId="38227BDF" w:rsidR="00585AF0" w:rsidRDefault="00585AF0" w:rsidP="00585AF0">
      <w:pPr>
        <w:pStyle w:val="ListParagraph"/>
        <w:rPr>
          <w:sz w:val="40"/>
          <w:szCs w:val="40"/>
        </w:rPr>
      </w:pPr>
    </w:p>
    <w:p w14:paraId="1DF6DD99" w14:textId="22A00A47" w:rsidR="00585AF0" w:rsidRDefault="00585AF0" w:rsidP="00585AF0">
      <w:pPr>
        <w:pStyle w:val="ListParagraph"/>
        <w:jc w:val="center"/>
        <w:rPr>
          <w:sz w:val="40"/>
          <w:szCs w:val="40"/>
        </w:rPr>
      </w:pPr>
    </w:p>
    <w:p w14:paraId="70B71B82" w14:textId="1D58C31E" w:rsidR="00585AF0" w:rsidRDefault="00585AF0" w:rsidP="00585AF0">
      <w:pPr>
        <w:pStyle w:val="ListParagraph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57BA95" wp14:editId="021AEC89">
            <wp:extent cx="2202180" cy="2087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5EAD" w14:textId="77777777" w:rsidR="00E22BB6" w:rsidRDefault="00E22BB6" w:rsidP="00585AF0">
      <w:pPr>
        <w:pStyle w:val="ListParagraph"/>
        <w:jc w:val="center"/>
        <w:rPr>
          <w:rFonts w:ascii="Arial Black" w:hAnsi="Arial Black"/>
          <w:sz w:val="52"/>
          <w:szCs w:val="52"/>
        </w:rPr>
      </w:pPr>
    </w:p>
    <w:p w14:paraId="27431B22" w14:textId="77777777" w:rsidR="00E22BB6" w:rsidRDefault="00E22BB6" w:rsidP="00585AF0">
      <w:pPr>
        <w:pStyle w:val="ListParagraph"/>
        <w:jc w:val="center"/>
        <w:rPr>
          <w:rFonts w:ascii="Arial Black" w:hAnsi="Arial Black"/>
          <w:sz w:val="52"/>
          <w:szCs w:val="52"/>
        </w:rPr>
      </w:pPr>
    </w:p>
    <w:p w14:paraId="275BAA1F" w14:textId="305AD250" w:rsidR="00585AF0" w:rsidRPr="004A6F68" w:rsidRDefault="00585AF0" w:rsidP="00585AF0">
      <w:pPr>
        <w:pStyle w:val="ListParagraph"/>
        <w:jc w:val="center"/>
        <w:rPr>
          <w:rFonts w:ascii="Arial Black" w:hAnsi="Arial Black"/>
          <w:sz w:val="52"/>
          <w:szCs w:val="52"/>
        </w:rPr>
      </w:pPr>
      <w:r w:rsidRPr="004A6F68">
        <w:rPr>
          <w:rFonts w:ascii="Arial Black" w:hAnsi="Arial Black"/>
          <w:sz w:val="52"/>
          <w:szCs w:val="52"/>
        </w:rPr>
        <w:lastRenderedPageBreak/>
        <w:t>ADVANTAGES OF JFET OVER BJT</w:t>
      </w:r>
    </w:p>
    <w:p w14:paraId="4E9367CA" w14:textId="33BB7AD9" w:rsidR="00585AF0" w:rsidRDefault="00585AF0" w:rsidP="00585AF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The FET enjoys several advantages over the conventional bipolar junction </w:t>
      </w:r>
      <w:proofErr w:type="gramStart"/>
      <w:r>
        <w:rPr>
          <w:sz w:val="40"/>
          <w:szCs w:val="40"/>
        </w:rPr>
        <w:t>transistor(</w:t>
      </w:r>
      <w:proofErr w:type="gramEnd"/>
      <w:r>
        <w:rPr>
          <w:sz w:val="40"/>
          <w:szCs w:val="40"/>
        </w:rPr>
        <w:t>BJT).Some of them are listed as under:</w:t>
      </w:r>
    </w:p>
    <w:p w14:paraId="3A64A189" w14:textId="4CED09DB" w:rsidR="00585AF0" w:rsidRDefault="00585AF0" w:rsidP="00585AF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is a unipolar device so its operation depends on the flow of majority carriers only.</w:t>
      </w:r>
    </w:p>
    <w:p w14:paraId="3CA002AE" w14:textId="6BDCF04A" w:rsidR="00585AF0" w:rsidRDefault="00585AF0" w:rsidP="00585AF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is relatively immune to radiation.</w:t>
      </w:r>
    </w:p>
    <w:p w14:paraId="15FB35C8" w14:textId="0BBF7CF2" w:rsidR="00585AF0" w:rsidRDefault="004A6F68" w:rsidP="00585AF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FET has a very high input </w:t>
      </w:r>
      <w:proofErr w:type="gramStart"/>
      <w:r>
        <w:rPr>
          <w:sz w:val="40"/>
          <w:szCs w:val="40"/>
        </w:rPr>
        <w:t>resistance(</w:t>
      </w:r>
      <w:proofErr w:type="gramEnd"/>
      <w:r>
        <w:rPr>
          <w:sz w:val="40"/>
          <w:szCs w:val="40"/>
        </w:rPr>
        <w:t>typically few megaohms).</w:t>
      </w:r>
    </w:p>
    <w:p w14:paraId="4C290FD4" w14:textId="4E89764B" w:rsidR="004A6F68" w:rsidRDefault="004A6F68" w:rsidP="00585AF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FET is less noisy.</w:t>
      </w:r>
    </w:p>
    <w:p w14:paraId="0A8BE79A" w14:textId="5F584BF0" w:rsidR="004A6F68" w:rsidRDefault="004A6F68" w:rsidP="00585AF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does not exhibit any offset voltage at zero drain current hence it can be used as an excellent signal chopper</w:t>
      </w:r>
    </w:p>
    <w:p w14:paraId="59662801" w14:textId="60A359C8" w:rsidR="004A6F68" w:rsidRDefault="004A6F68" w:rsidP="00585AF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FET has a better thermal stability.</w:t>
      </w:r>
    </w:p>
    <w:p w14:paraId="75B82638" w14:textId="349F2702" w:rsidR="004A6F68" w:rsidRDefault="004A6F68" w:rsidP="004A6F68">
      <w:pPr>
        <w:pStyle w:val="ListParagraph"/>
        <w:jc w:val="center"/>
        <w:rPr>
          <w:sz w:val="40"/>
          <w:szCs w:val="40"/>
        </w:rPr>
      </w:pPr>
    </w:p>
    <w:p w14:paraId="58A84A85" w14:textId="4B3FC581" w:rsidR="004A6F68" w:rsidRDefault="004A6F68" w:rsidP="004A6F68">
      <w:pPr>
        <w:pStyle w:val="ListParagraph"/>
        <w:jc w:val="center"/>
        <w:rPr>
          <w:sz w:val="40"/>
          <w:szCs w:val="40"/>
        </w:rPr>
      </w:pPr>
    </w:p>
    <w:p w14:paraId="6888C2FF" w14:textId="748799A3" w:rsidR="004A6F68" w:rsidRPr="004A6F68" w:rsidRDefault="004A6F68" w:rsidP="004A6F68">
      <w:pPr>
        <w:pStyle w:val="ListParagraph"/>
        <w:jc w:val="center"/>
        <w:rPr>
          <w:rFonts w:ascii="Arial Black" w:hAnsi="Arial Black"/>
          <w:sz w:val="52"/>
          <w:szCs w:val="52"/>
        </w:rPr>
      </w:pPr>
      <w:r w:rsidRPr="004A6F68">
        <w:rPr>
          <w:rFonts w:ascii="Arial Black" w:hAnsi="Arial Black"/>
          <w:sz w:val="52"/>
          <w:szCs w:val="52"/>
        </w:rPr>
        <w:t>APPLICATIONS OF JFET</w:t>
      </w:r>
    </w:p>
    <w:p w14:paraId="111DE739" w14:textId="31182226" w:rsidR="004A6F68" w:rsidRDefault="004A6F68" w:rsidP="004A6F6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is used as a switch.</w:t>
      </w:r>
    </w:p>
    <w:p w14:paraId="05E2D9BC" w14:textId="410C1010" w:rsidR="004A6F68" w:rsidRDefault="004A6F68" w:rsidP="004A6F6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is used as a buffer.</w:t>
      </w:r>
    </w:p>
    <w:p w14:paraId="06D1181F" w14:textId="048E2D99" w:rsidR="004A6F68" w:rsidRDefault="004A6F68" w:rsidP="004A6F6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is used as a chopper.</w:t>
      </w:r>
    </w:p>
    <w:p w14:paraId="5D77F004" w14:textId="2A23F5C4" w:rsidR="004A6F68" w:rsidRDefault="004A6F68" w:rsidP="004A6F6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These are used in oscillatory circuits.</w:t>
      </w:r>
    </w:p>
    <w:p w14:paraId="40981CAC" w14:textId="28963C30" w:rsidR="004A6F68" w:rsidRDefault="004A6F68" w:rsidP="004A6F6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These are used in cascade amplifiers.</w:t>
      </w:r>
    </w:p>
    <w:p w14:paraId="268FBD81" w14:textId="7365BCF3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210EB43C" w14:textId="4C25224F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47A21999" w14:textId="30BCE7D0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5A15D93F" w14:textId="133C390E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08658889" w14:textId="3A3396F5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68330EC4" w14:textId="09CA6646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34C24294" w14:textId="1B80F59E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3D5B7DAC" w14:textId="79F11010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30023B30" w14:textId="60A56033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43687478" w14:textId="194907AC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21B8106D" w14:textId="2D5AEF41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1499594C" w14:textId="5A03736D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51700CFD" w14:textId="52AF316E" w:rsidR="004A6F68" w:rsidRDefault="004A6F68" w:rsidP="004A6F68">
      <w:pPr>
        <w:pStyle w:val="ListParagraph"/>
        <w:jc w:val="both"/>
        <w:rPr>
          <w:sz w:val="40"/>
          <w:szCs w:val="40"/>
        </w:rPr>
      </w:pPr>
    </w:p>
    <w:p w14:paraId="26083BE7" w14:textId="1C95FB19" w:rsidR="004A6F68" w:rsidRPr="004A6F68" w:rsidRDefault="004A6F68" w:rsidP="004A6F68">
      <w:pPr>
        <w:pStyle w:val="ListParagraph"/>
        <w:jc w:val="center"/>
        <w:rPr>
          <w:rFonts w:ascii="Algerian" w:hAnsi="Algerian"/>
          <w:sz w:val="144"/>
          <w:szCs w:val="144"/>
        </w:rPr>
      </w:pPr>
      <w:r w:rsidRPr="004A6F68">
        <w:rPr>
          <w:rFonts w:ascii="Algerian" w:hAnsi="Algerian"/>
          <w:sz w:val="144"/>
          <w:szCs w:val="144"/>
        </w:rPr>
        <w:t>Thankyou</w:t>
      </w:r>
    </w:p>
    <w:sectPr w:rsidR="004A6F68" w:rsidRPr="004A6F68" w:rsidSect="006717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8DB"/>
    <w:multiLevelType w:val="hybridMultilevel"/>
    <w:tmpl w:val="84A87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3AC5"/>
    <w:multiLevelType w:val="hybridMultilevel"/>
    <w:tmpl w:val="D1C06FF6"/>
    <w:lvl w:ilvl="0" w:tplc="40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" w15:restartNumberingAfterBreak="0">
    <w:nsid w:val="13E60092"/>
    <w:multiLevelType w:val="hybridMultilevel"/>
    <w:tmpl w:val="DF0A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04BCB"/>
    <w:multiLevelType w:val="hybridMultilevel"/>
    <w:tmpl w:val="DD246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F2BE6"/>
    <w:multiLevelType w:val="hybridMultilevel"/>
    <w:tmpl w:val="8E26C97E"/>
    <w:lvl w:ilvl="0" w:tplc="40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93" w:hanging="360"/>
      </w:pPr>
      <w:rPr>
        <w:rFonts w:ascii="Wingdings" w:hAnsi="Wingdings" w:hint="default"/>
      </w:rPr>
    </w:lvl>
  </w:abstractNum>
  <w:abstractNum w:abstractNumId="5" w15:restartNumberingAfterBreak="0">
    <w:nsid w:val="3BC64871"/>
    <w:multiLevelType w:val="hybridMultilevel"/>
    <w:tmpl w:val="A0F8F866"/>
    <w:lvl w:ilvl="0" w:tplc="4009000F">
      <w:start w:val="1"/>
      <w:numFmt w:val="decimal"/>
      <w:lvlText w:val="%1."/>
      <w:lvlJc w:val="left"/>
      <w:pPr>
        <w:ind w:left="2347" w:hanging="360"/>
      </w:pPr>
    </w:lvl>
    <w:lvl w:ilvl="1" w:tplc="40090019" w:tentative="1">
      <w:start w:val="1"/>
      <w:numFmt w:val="lowerLetter"/>
      <w:lvlText w:val="%2."/>
      <w:lvlJc w:val="left"/>
      <w:pPr>
        <w:ind w:left="3067" w:hanging="360"/>
      </w:pPr>
    </w:lvl>
    <w:lvl w:ilvl="2" w:tplc="4009001B" w:tentative="1">
      <w:start w:val="1"/>
      <w:numFmt w:val="lowerRoman"/>
      <w:lvlText w:val="%3."/>
      <w:lvlJc w:val="right"/>
      <w:pPr>
        <w:ind w:left="3787" w:hanging="180"/>
      </w:pPr>
    </w:lvl>
    <w:lvl w:ilvl="3" w:tplc="4009000F" w:tentative="1">
      <w:start w:val="1"/>
      <w:numFmt w:val="decimal"/>
      <w:lvlText w:val="%4."/>
      <w:lvlJc w:val="left"/>
      <w:pPr>
        <w:ind w:left="4507" w:hanging="360"/>
      </w:pPr>
    </w:lvl>
    <w:lvl w:ilvl="4" w:tplc="40090019" w:tentative="1">
      <w:start w:val="1"/>
      <w:numFmt w:val="lowerLetter"/>
      <w:lvlText w:val="%5."/>
      <w:lvlJc w:val="left"/>
      <w:pPr>
        <w:ind w:left="5227" w:hanging="360"/>
      </w:pPr>
    </w:lvl>
    <w:lvl w:ilvl="5" w:tplc="4009001B" w:tentative="1">
      <w:start w:val="1"/>
      <w:numFmt w:val="lowerRoman"/>
      <w:lvlText w:val="%6."/>
      <w:lvlJc w:val="right"/>
      <w:pPr>
        <w:ind w:left="5947" w:hanging="180"/>
      </w:pPr>
    </w:lvl>
    <w:lvl w:ilvl="6" w:tplc="4009000F" w:tentative="1">
      <w:start w:val="1"/>
      <w:numFmt w:val="decimal"/>
      <w:lvlText w:val="%7."/>
      <w:lvlJc w:val="left"/>
      <w:pPr>
        <w:ind w:left="6667" w:hanging="360"/>
      </w:pPr>
    </w:lvl>
    <w:lvl w:ilvl="7" w:tplc="40090019" w:tentative="1">
      <w:start w:val="1"/>
      <w:numFmt w:val="lowerLetter"/>
      <w:lvlText w:val="%8."/>
      <w:lvlJc w:val="left"/>
      <w:pPr>
        <w:ind w:left="7387" w:hanging="360"/>
      </w:pPr>
    </w:lvl>
    <w:lvl w:ilvl="8" w:tplc="40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6" w15:restartNumberingAfterBreak="0">
    <w:nsid w:val="45FF7C61"/>
    <w:multiLevelType w:val="hybridMultilevel"/>
    <w:tmpl w:val="EC5E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256873">
    <w:abstractNumId w:val="3"/>
  </w:num>
  <w:num w:numId="2" w16cid:durableId="619722955">
    <w:abstractNumId w:val="1"/>
  </w:num>
  <w:num w:numId="3" w16cid:durableId="1573537761">
    <w:abstractNumId w:val="5"/>
  </w:num>
  <w:num w:numId="4" w16cid:durableId="1597397232">
    <w:abstractNumId w:val="4"/>
  </w:num>
  <w:num w:numId="5" w16cid:durableId="1902060070">
    <w:abstractNumId w:val="6"/>
  </w:num>
  <w:num w:numId="6" w16cid:durableId="287393389">
    <w:abstractNumId w:val="0"/>
  </w:num>
  <w:num w:numId="7" w16cid:durableId="21477927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ushi Todi">
    <w15:presenceInfo w15:providerId="Windows Live" w15:userId="40740d6a8c82ea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43"/>
    <w:rsid w:val="000C4788"/>
    <w:rsid w:val="001032C7"/>
    <w:rsid w:val="00105AC3"/>
    <w:rsid w:val="001366FE"/>
    <w:rsid w:val="001730AF"/>
    <w:rsid w:val="001A053D"/>
    <w:rsid w:val="001A36A7"/>
    <w:rsid w:val="001A5727"/>
    <w:rsid w:val="00251A23"/>
    <w:rsid w:val="002669C2"/>
    <w:rsid w:val="00297CCA"/>
    <w:rsid w:val="002A5126"/>
    <w:rsid w:val="002E4A35"/>
    <w:rsid w:val="002E64F9"/>
    <w:rsid w:val="00327369"/>
    <w:rsid w:val="0034428E"/>
    <w:rsid w:val="00401829"/>
    <w:rsid w:val="00421220"/>
    <w:rsid w:val="0047021F"/>
    <w:rsid w:val="004A6F68"/>
    <w:rsid w:val="004D4BB1"/>
    <w:rsid w:val="00531C79"/>
    <w:rsid w:val="00557363"/>
    <w:rsid w:val="00566CE5"/>
    <w:rsid w:val="00585AF0"/>
    <w:rsid w:val="005E6DDF"/>
    <w:rsid w:val="005E7F17"/>
    <w:rsid w:val="005F4E31"/>
    <w:rsid w:val="00645491"/>
    <w:rsid w:val="0067170D"/>
    <w:rsid w:val="00671C5F"/>
    <w:rsid w:val="006D4CF2"/>
    <w:rsid w:val="0077342C"/>
    <w:rsid w:val="00780FA1"/>
    <w:rsid w:val="007C75D2"/>
    <w:rsid w:val="007F3A04"/>
    <w:rsid w:val="008137B1"/>
    <w:rsid w:val="00814195"/>
    <w:rsid w:val="00817D94"/>
    <w:rsid w:val="00822ED4"/>
    <w:rsid w:val="00880682"/>
    <w:rsid w:val="00984532"/>
    <w:rsid w:val="00992AC4"/>
    <w:rsid w:val="009C2331"/>
    <w:rsid w:val="009D5854"/>
    <w:rsid w:val="00A03D5F"/>
    <w:rsid w:val="00A24554"/>
    <w:rsid w:val="00A26A5D"/>
    <w:rsid w:val="00A3261B"/>
    <w:rsid w:val="00AC54BB"/>
    <w:rsid w:val="00AD75AA"/>
    <w:rsid w:val="00B15443"/>
    <w:rsid w:val="00B835DE"/>
    <w:rsid w:val="00B93322"/>
    <w:rsid w:val="00B96235"/>
    <w:rsid w:val="00BA10C9"/>
    <w:rsid w:val="00BA44AD"/>
    <w:rsid w:val="00BE117A"/>
    <w:rsid w:val="00BF46DD"/>
    <w:rsid w:val="00C07BCA"/>
    <w:rsid w:val="00C106FF"/>
    <w:rsid w:val="00C26AEA"/>
    <w:rsid w:val="00C51B8C"/>
    <w:rsid w:val="00C8780B"/>
    <w:rsid w:val="00CA5597"/>
    <w:rsid w:val="00D2110B"/>
    <w:rsid w:val="00D33761"/>
    <w:rsid w:val="00D431D1"/>
    <w:rsid w:val="00D81103"/>
    <w:rsid w:val="00E162D0"/>
    <w:rsid w:val="00E22BB6"/>
    <w:rsid w:val="00E4189F"/>
    <w:rsid w:val="00E77766"/>
    <w:rsid w:val="00EC45BE"/>
    <w:rsid w:val="00F05DA2"/>
    <w:rsid w:val="00F34AE1"/>
    <w:rsid w:val="00FB52E9"/>
    <w:rsid w:val="00FD2924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10C9"/>
  <w15:chartTrackingRefBased/>
  <w15:docId w15:val="{76A29579-FF31-4C8E-A839-B7521E27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43"/>
    <w:pPr>
      <w:ind w:left="720"/>
      <w:contextualSpacing/>
    </w:pPr>
  </w:style>
  <w:style w:type="paragraph" w:styleId="Revision">
    <w:name w:val="Revision"/>
    <w:hidden/>
    <w:uiPriority w:val="99"/>
    <w:semiHidden/>
    <w:rsid w:val="001A053D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Todi</dc:creator>
  <cp:keywords/>
  <dc:description/>
  <cp:lastModifiedBy>Khushi Todi</cp:lastModifiedBy>
  <cp:revision>2</cp:revision>
  <dcterms:created xsi:type="dcterms:W3CDTF">2023-01-01T19:38:00Z</dcterms:created>
  <dcterms:modified xsi:type="dcterms:W3CDTF">2023-01-01T19:38:00Z</dcterms:modified>
</cp:coreProperties>
</file>